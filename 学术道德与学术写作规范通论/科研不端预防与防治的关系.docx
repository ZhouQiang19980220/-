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36B8" w14:textId="77777777" w:rsidR="00786207" w:rsidRPr="002E7687" w:rsidRDefault="002E7687" w:rsidP="00C67169">
      <w:pPr>
        <w:pStyle w:val="a9"/>
        <w:snapToGrid w:val="0"/>
        <w:rPr>
          <w:rFonts w:ascii="Times New Roman" w:eastAsia="宋体" w:hAnsi="Times New Roman" w:cs="Times New Roman"/>
        </w:rPr>
      </w:pPr>
      <w:r w:rsidRPr="002E7687">
        <w:rPr>
          <w:rFonts w:ascii="Times New Roman" w:eastAsia="宋体" w:hAnsi="Times New Roman" w:cs="Times New Roman"/>
        </w:rPr>
        <w:t>科研不端预防与防治的关系</w:t>
      </w:r>
    </w:p>
    <w:p w14:paraId="0C6802AB" w14:textId="77777777" w:rsidR="00786207" w:rsidRPr="002E7687" w:rsidRDefault="002E7687" w:rsidP="002E7687">
      <w:pPr>
        <w:snapToGrid w:val="0"/>
        <w:spacing w:line="360" w:lineRule="auto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注意：</w:t>
      </w:r>
    </w:p>
    <w:p w14:paraId="0D3B1B16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参考文献</w:t>
      </w:r>
    </w:p>
    <w:p w14:paraId="2F8AE0FA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小组分工</w:t>
      </w:r>
    </w:p>
    <w:p w14:paraId="7DE5A352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致谢</w:t>
      </w:r>
    </w:p>
    <w:p w14:paraId="6DB76C15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要有例子，内容详实，不能一味空话套话。</w:t>
      </w:r>
    </w:p>
    <w:p w14:paraId="30BA6607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不要在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ppt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中出现大段的文字，给出要点即可。具体的内容写在备注中，共演讲的同学参考。</w:t>
      </w:r>
    </w:p>
    <w:p w14:paraId="79E8F2E1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图文并茂。</w:t>
      </w:r>
    </w:p>
    <w:p w14:paraId="78BAA7DB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PPT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的字体不要用宋体，尽量用黑体，并使用国科大模板。</w:t>
      </w:r>
    </w:p>
    <w:p w14:paraId="2BC68228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请上台演讲的同学自己最后过一遍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PPT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并删改，尽量不要出现低级失误（错别字，字体不统一等），不要超时。</w:t>
      </w:r>
    </w:p>
    <w:p w14:paraId="797C0D46" w14:textId="77777777" w:rsidR="00786207" w:rsidRPr="002E7687" w:rsidRDefault="002E7687" w:rsidP="002E7687">
      <w:pPr>
        <w:numPr>
          <w:ilvl w:val="0"/>
          <w:numId w:val="33"/>
        </w:numPr>
        <w:snapToGrid w:val="0"/>
        <w:spacing w:line="360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在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PPT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的开头写出演讲者的名字。</w:t>
      </w:r>
    </w:p>
    <w:p w14:paraId="271620FB" w14:textId="77777777" w:rsidR="00786207" w:rsidRPr="002E7687" w:rsidRDefault="002E7687">
      <w:pPr>
        <w:pStyle w:val="aa"/>
        <w:snapToGrid w:val="0"/>
        <w:rPr>
          <w:rFonts w:ascii="Times New Roman" w:eastAsia="宋体" w:hAnsi="Times New Roman" w:cs="Times New Roman"/>
        </w:rPr>
      </w:pPr>
      <w:r w:rsidRPr="002E7687">
        <w:rPr>
          <w:rFonts w:ascii="Times New Roman" w:eastAsia="宋体" w:hAnsi="Times New Roman" w:cs="Times New Roman"/>
        </w:rPr>
        <w:t>背景（</w:t>
      </w:r>
      <w:r w:rsidRPr="002E7687">
        <w:rPr>
          <w:rFonts w:ascii="Times New Roman" w:eastAsia="宋体" w:hAnsi="Times New Roman" w:cs="Times New Roman"/>
        </w:rPr>
        <w:t>90s</w:t>
      </w:r>
      <w:r w:rsidRPr="002E7687">
        <w:rPr>
          <w:rFonts w:ascii="Times New Roman" w:eastAsia="宋体" w:hAnsi="Times New Roman" w:cs="Times New Roman"/>
        </w:rPr>
        <w:t>）</w:t>
      </w:r>
    </w:p>
    <w:p w14:paraId="16FBFC0D" w14:textId="4ED22F93" w:rsidR="00786207" w:rsidRPr="002E7687" w:rsidRDefault="002E7687">
      <w:pPr>
        <w:numPr>
          <w:ilvl w:val="0"/>
          <w:numId w:val="35"/>
        </w:numPr>
        <w:snapToGrid w:val="0"/>
        <w:spacing w:before="60" w:after="60" w:line="312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简述科研不端行为。（分类，典型例子）</w:t>
      </w:r>
    </w:p>
    <w:p w14:paraId="7077FD85" w14:textId="65ED7ACC" w:rsidR="00C67169" w:rsidRPr="002E7687" w:rsidRDefault="00C67169" w:rsidP="00C67169">
      <w:pPr>
        <w:snapToGrid w:val="0"/>
        <w:spacing w:before="60" w:after="60" w:line="312" w:lineRule="auto"/>
        <w:ind w:left="352"/>
        <w:jc w:val="left"/>
        <w:rPr>
          <w:rFonts w:ascii="Times New Roman" w:eastAsia="宋体" w:hAnsi="Times New Roman" w:cs="Times New Roman"/>
          <w:color w:val="333333"/>
          <w:sz w:val="22"/>
          <w:szCs w:val="48"/>
        </w:rPr>
      </w:pPr>
      <w:ins w:id="0" w:author="卓 玉" w:date="2021-10-08T16:03:00Z">
        <w:r w:rsidRPr="002E7687">
          <w:rPr>
            <w:rFonts w:ascii="Times New Roman" w:eastAsia="宋体" w:hAnsi="Times New Roman" w:cs="Times New Roman"/>
            <w:color w:val="333333"/>
            <w:sz w:val="22"/>
          </w:rPr>
          <w:t>近</w:t>
        </w:r>
      </w:ins>
      <w:ins w:id="1" w:author="卓 玉" w:date="2021-10-08T16:04:00Z">
        <w:r w:rsidRPr="002E7687">
          <w:rPr>
            <w:rFonts w:ascii="Times New Roman" w:eastAsia="宋体" w:hAnsi="Times New Roman" w:cs="Times New Roman"/>
            <w:color w:val="333333"/>
            <w:sz w:val="22"/>
          </w:rPr>
          <w:t>十年</w:t>
        </w:r>
        <w:proofErr w:type="gramStart"/>
        <w:r w:rsidRPr="002E7687">
          <w:rPr>
            <w:rFonts w:ascii="Times New Roman" w:eastAsia="宋体" w:hAnsi="Times New Roman" w:cs="Times New Roman"/>
            <w:color w:val="333333"/>
            <w:sz w:val="22"/>
          </w:rPr>
          <w:t>因学术</w:t>
        </w:r>
        <w:proofErr w:type="gramEnd"/>
        <w:r w:rsidRPr="002E7687">
          <w:rPr>
            <w:rFonts w:ascii="Times New Roman" w:eastAsia="宋体" w:hAnsi="Times New Roman" w:cs="Times New Roman"/>
            <w:color w:val="333333"/>
            <w:sz w:val="22"/>
          </w:rPr>
          <w:t>不端、学术造假等原因</w:t>
        </w:r>
      </w:ins>
      <w:ins w:id="2" w:author="卓 玉" w:date="2021-10-08T16:05:00Z">
        <w:r w:rsidRPr="002E7687">
          <w:rPr>
            <w:rFonts w:ascii="Times New Roman" w:eastAsia="宋体" w:hAnsi="Times New Roman" w:cs="Times New Roman"/>
            <w:color w:val="333333"/>
            <w:sz w:val="22"/>
          </w:rPr>
          <w:t>撤稿</w:t>
        </w:r>
        <w:r w:rsidRPr="002E7687">
          <w:rPr>
            <w:rFonts w:ascii="Times New Roman" w:eastAsia="宋体" w:hAnsi="Times New Roman" w:cs="Times New Roman"/>
            <w:color w:val="333333"/>
            <w:szCs w:val="21"/>
          </w:rPr>
          <w:t>（</w:t>
        </w:r>
        <w:r w:rsidRPr="002E7687">
          <w:rPr>
            <w:rFonts w:ascii="Times New Roman" w:eastAsia="宋体" w:hAnsi="Times New Roman" w:cs="Times New Roman"/>
            <w:color w:val="121212"/>
            <w:sz w:val="32"/>
            <w:szCs w:val="32"/>
          </w:rPr>
          <w:t>Retraction Watch</w:t>
        </w:r>
      </w:ins>
      <w:ins w:id="3" w:author="卓 玉" w:date="2021-10-08T16:06:00Z">
        <w:r w:rsidRPr="002E7687">
          <w:rPr>
            <w:rFonts w:ascii="Times New Roman" w:eastAsia="宋体" w:hAnsi="Times New Roman" w:cs="Times New Roman"/>
            <w:color w:val="121212"/>
            <w:sz w:val="32"/>
            <w:szCs w:val="32"/>
          </w:rPr>
          <w:t>）</w:t>
        </w:r>
      </w:ins>
      <w:ins w:id="4" w:author="卓 玉" w:date="2021-10-08T16:09:00Z">
        <w:r w:rsidRPr="002E7687">
          <w:rPr>
            <w:rFonts w:ascii="Times New Roman" w:eastAsia="宋体" w:hAnsi="Times New Roman" w:cs="Times New Roman"/>
            <w:color w:val="121212"/>
            <w:sz w:val="32"/>
            <w:szCs w:val="32"/>
          </w:rPr>
          <w:t>（图表）</w:t>
        </w:r>
      </w:ins>
    </w:p>
    <w:p w14:paraId="3785A770" w14:textId="62FACD32" w:rsidR="00C67169" w:rsidRPr="002E7687" w:rsidRDefault="002E7687" w:rsidP="00C67169">
      <w:pPr>
        <w:numPr>
          <w:ilvl w:val="0"/>
          <w:numId w:val="35"/>
        </w:numPr>
        <w:snapToGrid w:val="0"/>
        <w:spacing w:before="60" w:after="60" w:line="312" w:lineRule="auto"/>
        <w:ind w:left="352" w:hangingChars="160" w:hanging="352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简述完善科研体系的意义。</w:t>
      </w:r>
    </w:p>
    <w:p w14:paraId="7F5EAD12" w14:textId="22B11C0A" w:rsidR="00E31C84" w:rsidRPr="002E7687" w:rsidRDefault="002E7687" w:rsidP="00E31C84">
      <w:pPr>
        <w:pStyle w:val="aa"/>
        <w:snapToGrid w:val="0"/>
        <w:rPr>
          <w:rFonts w:ascii="Times New Roman" w:eastAsia="宋体" w:hAnsi="Times New Roman" w:cs="Times New Roman"/>
        </w:rPr>
      </w:pPr>
      <w:r w:rsidRPr="002E7687">
        <w:rPr>
          <w:rFonts w:ascii="Times New Roman" w:eastAsia="宋体" w:hAnsi="Times New Roman" w:cs="Times New Roman"/>
        </w:rPr>
        <w:t>预防与惩治的关系</w:t>
      </w:r>
    </w:p>
    <w:p w14:paraId="2CA69877" w14:textId="58870578" w:rsidR="00E31C84" w:rsidRPr="002E7687" w:rsidRDefault="00E31C84" w:rsidP="00E31C84">
      <w:pPr>
        <w:rPr>
          <w:ins w:id="5" w:author="卓 玉" w:date="2021-10-08T16:11:00Z"/>
          <w:rFonts w:ascii="Times New Roman" w:eastAsia="宋体" w:hAnsi="Times New Roman" w:cs="Times New Roman"/>
        </w:rPr>
      </w:pPr>
      <w:ins w:id="6" w:author="卓 玉" w:date="2021-10-08T16:11:00Z">
        <w:r w:rsidRPr="002E7687">
          <w:rPr>
            <w:rFonts w:ascii="Times New Roman" w:eastAsia="宋体" w:hAnsi="Times New Roman" w:cs="Times New Roman"/>
          </w:rPr>
          <w:t>一、简述我国科研规范文件中的预防条例</w:t>
        </w:r>
      </w:ins>
    </w:p>
    <w:p w14:paraId="0E33DD08" w14:textId="77777777" w:rsidR="00E31C84" w:rsidRPr="002E7687" w:rsidRDefault="00E31C84" w:rsidP="00E31C84">
      <w:pPr>
        <w:rPr>
          <w:ins w:id="7" w:author="卓 玉" w:date="2021-10-08T16:11:00Z"/>
          <w:rFonts w:ascii="Times New Roman" w:eastAsia="宋体" w:hAnsi="Times New Roman" w:cs="Times New Roman"/>
        </w:rPr>
      </w:pPr>
    </w:p>
    <w:p w14:paraId="7F8D80BF" w14:textId="7275E24C" w:rsidR="00E31C84" w:rsidRPr="002E7687" w:rsidRDefault="00E31C84" w:rsidP="00E31C84">
      <w:pPr>
        <w:rPr>
          <w:ins w:id="8" w:author="卓 玉" w:date="2021-10-08T16:12:00Z"/>
          <w:rFonts w:ascii="Times New Roman" w:eastAsia="宋体" w:hAnsi="Times New Roman" w:cs="Times New Roman"/>
        </w:rPr>
      </w:pPr>
      <w:ins w:id="9" w:author="卓 玉" w:date="2021-10-08T16:11:00Z">
        <w:r w:rsidRPr="002E7687">
          <w:rPr>
            <w:rFonts w:ascii="Times New Roman" w:eastAsia="宋体" w:hAnsi="Times New Roman" w:cs="Times New Roman"/>
          </w:rPr>
          <w:t>二、简述我国科研规范</w:t>
        </w:r>
      </w:ins>
      <w:ins w:id="10" w:author="卓 玉" w:date="2021-10-08T16:12:00Z">
        <w:r w:rsidRPr="002E7687">
          <w:rPr>
            <w:rFonts w:ascii="Times New Roman" w:eastAsia="宋体" w:hAnsi="Times New Roman" w:cs="Times New Roman"/>
          </w:rPr>
          <w:t>文件中</w:t>
        </w:r>
      </w:ins>
      <w:ins w:id="11" w:author="卓 玉" w:date="2021-10-08T16:11:00Z">
        <w:r w:rsidRPr="002E7687">
          <w:rPr>
            <w:rFonts w:ascii="Times New Roman" w:eastAsia="宋体" w:hAnsi="Times New Roman" w:cs="Times New Roman"/>
          </w:rPr>
          <w:t>惩治条例</w:t>
        </w:r>
      </w:ins>
    </w:p>
    <w:p w14:paraId="2F776948" w14:textId="77777777" w:rsidR="00E31C84" w:rsidRPr="002E7687" w:rsidRDefault="00E31C84" w:rsidP="00E31C84">
      <w:pPr>
        <w:rPr>
          <w:ins w:id="12" w:author="卓 玉" w:date="2021-10-08T16:12:00Z"/>
          <w:rFonts w:ascii="Times New Roman" w:eastAsia="宋体" w:hAnsi="Times New Roman" w:cs="Times New Roman"/>
        </w:rPr>
      </w:pPr>
    </w:p>
    <w:p w14:paraId="066436F6" w14:textId="59F04F3B" w:rsidR="00E31C84" w:rsidRPr="002E7687" w:rsidRDefault="00E31C84" w:rsidP="00E31C84">
      <w:pPr>
        <w:rPr>
          <w:rFonts w:ascii="Times New Roman" w:eastAsia="宋体" w:hAnsi="Times New Roman" w:cs="Times New Roman"/>
        </w:rPr>
      </w:pPr>
      <w:ins w:id="13" w:author="卓 玉" w:date="2021-10-08T16:12:00Z">
        <w:r w:rsidRPr="002E7687">
          <w:rPr>
            <w:rFonts w:ascii="Times New Roman" w:eastAsia="宋体" w:hAnsi="Times New Roman" w:cs="Times New Roman"/>
          </w:rPr>
          <w:t>三、预防与惩治的</w:t>
        </w:r>
        <w:r w:rsidRPr="002E7687">
          <w:rPr>
            <w:rFonts w:ascii="Times New Roman" w:eastAsia="宋体" w:hAnsi="Times New Roman" w:cs="Times New Roman"/>
          </w:rPr>
          <w:t>(</w:t>
        </w:r>
        <w:r w:rsidRPr="002E7687">
          <w:rPr>
            <w:rFonts w:ascii="Times New Roman" w:eastAsia="宋体" w:hAnsi="Times New Roman" w:cs="Times New Roman"/>
          </w:rPr>
          <w:t>辩证</w:t>
        </w:r>
        <w:r w:rsidRPr="002E7687">
          <w:rPr>
            <w:rFonts w:ascii="Times New Roman" w:eastAsia="宋体" w:hAnsi="Times New Roman" w:cs="Times New Roman"/>
          </w:rPr>
          <w:t>)</w:t>
        </w:r>
        <w:r w:rsidRPr="002E7687">
          <w:rPr>
            <w:rFonts w:ascii="Times New Roman" w:eastAsia="宋体" w:hAnsi="Times New Roman" w:cs="Times New Roman"/>
          </w:rPr>
          <w:t>关系</w:t>
        </w:r>
      </w:ins>
    </w:p>
    <w:p w14:paraId="59B795B8" w14:textId="77777777" w:rsidR="00786207" w:rsidRPr="002E7687" w:rsidRDefault="002E7687">
      <w:pPr>
        <w:numPr>
          <w:ilvl w:val="0"/>
          <w:numId w:val="34"/>
        </w:numPr>
        <w:snapToGrid w:val="0"/>
        <w:spacing w:before="60" w:after="60" w:line="312" w:lineRule="auto"/>
        <w:ind w:left="353" w:hangingChars="160" w:hanging="353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b/>
          <w:bCs/>
          <w:color w:val="333333"/>
          <w:sz w:val="22"/>
        </w:rPr>
        <w:t>惩治和预防是体系建设中的两种主要要素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。</w:t>
      </w:r>
    </w:p>
    <w:p w14:paraId="72F7A7C1" w14:textId="77777777" w:rsidR="00786207" w:rsidRPr="002E7687" w:rsidRDefault="002E7687">
      <w:pPr>
        <w:snapToGrid w:val="0"/>
        <w:spacing w:before="60" w:after="60" w:line="312" w:lineRule="auto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二者协调一致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互为前提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是相辅相成、相互促进的两个方面。</w:t>
      </w:r>
    </w:p>
    <w:p w14:paraId="21EB973E" w14:textId="77777777" w:rsidR="00786207" w:rsidRPr="002E7687" w:rsidRDefault="002E7687">
      <w:pPr>
        <w:numPr>
          <w:ilvl w:val="0"/>
          <w:numId w:val="34"/>
        </w:numPr>
        <w:snapToGrid w:val="0"/>
        <w:spacing w:before="60" w:after="60" w:line="312" w:lineRule="auto"/>
        <w:ind w:left="353" w:hangingChars="160" w:hanging="353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b/>
          <w:bCs/>
          <w:color w:val="333333"/>
          <w:sz w:val="22"/>
        </w:rPr>
        <w:t>惩治以预防为条件。</w:t>
      </w:r>
    </w:p>
    <w:p w14:paraId="6615F060" w14:textId="77777777" w:rsidR="00786207" w:rsidRPr="002E7687" w:rsidRDefault="002E7687">
      <w:pPr>
        <w:snapToGrid w:val="0"/>
        <w:spacing w:before="60" w:after="60" w:line="312" w:lineRule="auto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加强教育、完善制度、强化监督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加大惩治力度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不断清除科研不端人员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从而遏制了科研不端现象的蔓延。如果没有惩治奠定基础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科研不端现象得不到遏制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就不能出现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“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更加注重预防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”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的条件。注重预防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预防措施得力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就会最大限度地减少科研不端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使惩治失去存在的条件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如果预防的措施不力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科研不端现象就会滋生蔓延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惩治必然增加。</w:t>
      </w:r>
    </w:p>
    <w:p w14:paraId="72B37E52" w14:textId="77777777" w:rsidR="00786207" w:rsidRPr="002E7687" w:rsidRDefault="002E7687">
      <w:pPr>
        <w:numPr>
          <w:ilvl w:val="0"/>
          <w:numId w:val="34"/>
        </w:numPr>
        <w:snapToGrid w:val="0"/>
        <w:spacing w:before="60" w:after="60" w:line="312" w:lineRule="auto"/>
        <w:ind w:left="353" w:hangingChars="160" w:hanging="353"/>
        <w:jc w:val="left"/>
        <w:rPr>
          <w:rFonts w:ascii="Times New Roman" w:eastAsia="宋体" w:hAnsi="Times New Roman" w:cs="Times New Roman"/>
          <w:b/>
          <w:bCs/>
          <w:color w:val="333333"/>
          <w:sz w:val="22"/>
        </w:rPr>
      </w:pPr>
      <w:r w:rsidRPr="002E7687">
        <w:rPr>
          <w:rFonts w:ascii="Times New Roman" w:eastAsia="宋体" w:hAnsi="Times New Roman" w:cs="Times New Roman"/>
          <w:b/>
          <w:bCs/>
          <w:color w:val="333333"/>
          <w:sz w:val="22"/>
        </w:rPr>
        <w:lastRenderedPageBreak/>
        <w:t>预防以惩治为保证。</w:t>
      </w:r>
    </w:p>
    <w:p w14:paraId="6B01FBC2" w14:textId="77777777" w:rsidR="00786207" w:rsidRPr="002E7687" w:rsidRDefault="002E7687">
      <w:pPr>
        <w:snapToGrid w:val="0"/>
        <w:spacing w:before="60" w:after="60" w:line="312" w:lineRule="auto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教育、制度、监督是加强预防的主要方式。如果对违规者不作惩治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教育、制度、监督就会流于形式。就会使预防失去可靠的保证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预防将成为空谈。</w:t>
      </w:r>
    </w:p>
    <w:p w14:paraId="462437F0" w14:textId="4BE68F98" w:rsidR="00786207" w:rsidRPr="002E7687" w:rsidRDefault="002E7687" w:rsidP="002E7687">
      <w:pPr>
        <w:snapToGrid w:val="0"/>
        <w:spacing w:before="60" w:after="60" w:line="312" w:lineRule="auto"/>
        <w:jc w:val="left"/>
        <w:rPr>
          <w:rFonts w:ascii="Times New Roman" w:eastAsia="宋体" w:hAnsi="Times New Roman" w:cs="Times New Roman"/>
          <w:b/>
          <w:bCs/>
          <w:color w:val="333333"/>
          <w:sz w:val="22"/>
        </w:rPr>
      </w:pPr>
      <w:ins w:id="14" w:author="卓 玉" w:date="2021-10-08T16:28:00Z">
        <w:r w:rsidRPr="002E7687">
          <w:rPr>
            <w:rFonts w:ascii="Times New Roman" w:eastAsia="宋体" w:hAnsi="Times New Roman" w:cs="Times New Roman"/>
            <w:b/>
            <w:bCs/>
            <w:color w:val="333333"/>
            <w:sz w:val="22"/>
          </w:rPr>
          <w:t>四、</w:t>
        </w:r>
      </w:ins>
      <w:ins w:id="15" w:author="卓 玉" w:date="2021-10-08T16:21:00Z">
        <w:r w:rsidRPr="002E7687">
          <w:rPr>
            <w:rFonts w:ascii="Times New Roman" w:eastAsia="宋体" w:hAnsi="Times New Roman" w:cs="Times New Roman"/>
            <w:b/>
            <w:bCs/>
            <w:color w:val="333333"/>
            <w:sz w:val="22"/>
          </w:rPr>
          <w:t>总结：</w:t>
        </w:r>
      </w:ins>
      <w:r w:rsidRPr="002E7687">
        <w:rPr>
          <w:rFonts w:ascii="Times New Roman" w:eastAsia="宋体" w:hAnsi="Times New Roman" w:cs="Times New Roman"/>
          <w:b/>
          <w:bCs/>
          <w:color w:val="333333"/>
          <w:sz w:val="22"/>
        </w:rPr>
        <w:t>惩治是标，预防是本。</w:t>
      </w:r>
    </w:p>
    <w:p w14:paraId="7682D2C4" w14:textId="77777777" w:rsidR="00786207" w:rsidRPr="002E7687" w:rsidRDefault="002E7687">
      <w:pPr>
        <w:snapToGrid w:val="0"/>
        <w:spacing w:before="60" w:after="60" w:line="312" w:lineRule="auto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只有抓紧治标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严惩各种科研不端行为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有效抑制腐败现象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才能取信于民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并为治本创造条件；只有抓好治本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从源头上不断铲除腐败蔓延的土壤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才能巩固和发展反腐倡廉成果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从根本上解决科研不端问题。</w:t>
      </w:r>
    </w:p>
    <w:p w14:paraId="13DCAE94" w14:textId="77777777" w:rsidR="00786207" w:rsidRPr="002E7687" w:rsidRDefault="002E7687">
      <w:pPr>
        <w:snapToGrid w:val="0"/>
        <w:spacing w:before="60" w:after="60" w:line="312" w:lineRule="auto"/>
        <w:jc w:val="left"/>
        <w:rPr>
          <w:rFonts w:ascii="Times New Roman" w:eastAsia="宋体" w:hAnsi="Times New Roman" w:cs="Times New Roman"/>
          <w:color w:val="333333"/>
          <w:sz w:val="22"/>
        </w:rPr>
      </w:pPr>
      <w:r w:rsidRPr="002E7687">
        <w:rPr>
          <w:rFonts w:ascii="Times New Roman" w:eastAsia="宋体" w:hAnsi="Times New Roman" w:cs="Times New Roman"/>
          <w:color w:val="333333"/>
          <w:sz w:val="22"/>
        </w:rPr>
        <w:t>完善惩治和预防体系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 xml:space="preserve">, </w:t>
      </w:r>
      <w:r w:rsidRPr="002E7687">
        <w:rPr>
          <w:rFonts w:ascii="Times New Roman" w:eastAsia="宋体" w:hAnsi="Times New Roman" w:cs="Times New Roman"/>
          <w:color w:val="333333"/>
          <w:sz w:val="22"/>
        </w:rPr>
        <w:t>必须坚持惩治和预防两手抓两手都要硬的方针。</w:t>
      </w:r>
    </w:p>
    <w:p w14:paraId="088C825A" w14:textId="77777777" w:rsidR="00786207" w:rsidRPr="002E7687" w:rsidRDefault="002E7687">
      <w:pPr>
        <w:pStyle w:val="aa"/>
        <w:snapToGrid w:val="0"/>
        <w:rPr>
          <w:rFonts w:ascii="Times New Roman" w:eastAsia="宋体" w:hAnsi="Times New Roman" w:cs="Times New Roman"/>
        </w:rPr>
      </w:pPr>
      <w:r w:rsidRPr="002E7687">
        <w:rPr>
          <w:rFonts w:ascii="Times New Roman" w:eastAsia="宋体" w:hAnsi="Times New Roman" w:cs="Times New Roman"/>
        </w:rPr>
        <w:t>参考文献</w:t>
      </w:r>
    </w:p>
    <w:p w14:paraId="1B79E4B7" w14:textId="33082E93" w:rsidR="00E31C84" w:rsidRPr="002E7687" w:rsidRDefault="002E7687" w:rsidP="00E31C84">
      <w:pPr>
        <w:pStyle w:val="aa"/>
        <w:snapToGrid w:val="0"/>
        <w:rPr>
          <w:rFonts w:ascii="Times New Roman" w:eastAsia="宋体" w:hAnsi="Times New Roman" w:cs="Times New Roman"/>
        </w:rPr>
      </w:pPr>
      <w:r w:rsidRPr="002E7687">
        <w:rPr>
          <w:rFonts w:ascii="Times New Roman" w:eastAsia="宋体" w:hAnsi="Times New Roman" w:cs="Times New Roman"/>
        </w:rPr>
        <w:t>小组分工</w:t>
      </w:r>
    </w:p>
    <w:p w14:paraId="467C662B" w14:textId="12AAA640" w:rsidR="00E31C84" w:rsidRDefault="00E31C84" w:rsidP="002E76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E7687">
        <w:rPr>
          <w:rFonts w:ascii="Times New Roman" w:eastAsia="宋体" w:hAnsi="Times New Roman" w:cs="Times New Roman"/>
          <w:sz w:val="24"/>
          <w:szCs w:val="24"/>
        </w:rPr>
        <w:t>共</w:t>
      </w:r>
      <w:r w:rsidRPr="002E7687">
        <w:rPr>
          <w:rFonts w:ascii="Times New Roman" w:eastAsia="宋体" w:hAnsi="Times New Roman" w:cs="Times New Roman"/>
          <w:sz w:val="24"/>
          <w:szCs w:val="24"/>
        </w:rPr>
        <w:t>18</w:t>
      </w:r>
      <w:r w:rsidRPr="002E7687">
        <w:rPr>
          <w:rFonts w:ascii="Times New Roman" w:eastAsia="宋体" w:hAnsi="Times New Roman" w:cs="Times New Roman"/>
          <w:sz w:val="24"/>
          <w:szCs w:val="24"/>
        </w:rPr>
        <w:t>人：周强、卓玉、赵志文、罗艺欣、李正心、付铄雅、卢旭琦、王舒扬、张逸霄、李婧婷、丁宇昂、蒋海静、迟翔予、皇海</w:t>
      </w:r>
      <w:proofErr w:type="gramStart"/>
      <w:r w:rsidRPr="002E7687">
        <w:rPr>
          <w:rFonts w:ascii="Times New Roman" w:eastAsia="宋体" w:hAnsi="Times New Roman" w:cs="Times New Roman"/>
          <w:sz w:val="24"/>
          <w:szCs w:val="24"/>
        </w:rPr>
        <w:t>彬</w:t>
      </w:r>
      <w:proofErr w:type="gramEnd"/>
      <w:r w:rsidRPr="002E7687">
        <w:rPr>
          <w:rFonts w:ascii="Times New Roman" w:eastAsia="宋体" w:hAnsi="Times New Roman" w:cs="Times New Roman"/>
          <w:sz w:val="24"/>
          <w:szCs w:val="24"/>
        </w:rPr>
        <w:t>、马嘉宝、李俊杰、张艺帆、王晓天</w:t>
      </w:r>
    </w:p>
    <w:p w14:paraId="37B89AAD" w14:textId="06DCB250" w:rsidR="00557DBE" w:rsidRDefault="00557DBE" w:rsidP="002E76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组长：周强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统筹全组工作，提出展示提纲，审核</w:t>
      </w:r>
    </w:p>
    <w:p w14:paraId="5BB1554B" w14:textId="1FFF037B" w:rsidR="00557DBE" w:rsidRDefault="00557DBE" w:rsidP="002E76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副组长：卓玉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配合组长，协调组员，完善提纲，审核</w:t>
      </w:r>
    </w:p>
    <w:p w14:paraId="15355ABB" w14:textId="2E327B48" w:rsidR="00557DBE" w:rsidRDefault="00557DBE" w:rsidP="002E76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展示并审核：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迟翔宇</w:t>
      </w:r>
      <w:proofErr w:type="gramEnd"/>
    </w:p>
    <w:p w14:paraId="04E02253" w14:textId="2C900F8C" w:rsidR="00557DBE" w:rsidRDefault="00557DBE" w:rsidP="002E76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评委：李正心、李俊杰</w:t>
      </w:r>
    </w:p>
    <w:p w14:paraId="2DB137F7" w14:textId="383618C9" w:rsidR="00557DBE" w:rsidRDefault="00557DBE" w:rsidP="002E76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资料收集</w:t>
      </w:r>
    </w:p>
    <w:p w14:paraId="0E61A52C" w14:textId="70D1CE75" w:rsidR="00557DBE" w:rsidRDefault="00557DBE" w:rsidP="00557DBE">
      <w:pPr>
        <w:pStyle w:val="a8"/>
        <w:numPr>
          <w:ilvl w:val="3"/>
          <w:numId w:val="3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简述科研不端行为（赵志文）</w:t>
      </w:r>
    </w:p>
    <w:p w14:paraId="7276443D" w14:textId="08EAA2FA" w:rsidR="00557DBE" w:rsidRDefault="00557DBE" w:rsidP="00557DBE">
      <w:pPr>
        <w:pStyle w:val="a8"/>
        <w:numPr>
          <w:ilvl w:val="3"/>
          <w:numId w:val="3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简述完善科研体系的意义（罗艺欣）</w:t>
      </w:r>
    </w:p>
    <w:p w14:paraId="2D1766DF" w14:textId="3A1FBAFC" w:rsidR="00557DBE" w:rsidRDefault="00557DBE" w:rsidP="00557DBE">
      <w:pPr>
        <w:pStyle w:val="a8"/>
        <w:numPr>
          <w:ilvl w:val="3"/>
          <w:numId w:val="3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简述预防条例（</w:t>
      </w:r>
      <w:r w:rsidRPr="002E7687">
        <w:rPr>
          <w:rFonts w:ascii="Times New Roman" w:eastAsia="宋体" w:hAnsi="Times New Roman" w:cs="Times New Roman"/>
          <w:sz w:val="24"/>
          <w:szCs w:val="24"/>
        </w:rPr>
        <w:t>付铄雅、卢旭琦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96BD22D" w14:textId="3F5C57DC" w:rsidR="00557DBE" w:rsidRDefault="00557DBE" w:rsidP="00557DBE">
      <w:pPr>
        <w:pStyle w:val="a8"/>
        <w:numPr>
          <w:ilvl w:val="3"/>
          <w:numId w:val="3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简述惩治条例（</w:t>
      </w:r>
      <w:r w:rsidRPr="002E7687">
        <w:rPr>
          <w:rFonts w:ascii="Times New Roman" w:eastAsia="宋体" w:hAnsi="Times New Roman" w:cs="Times New Roman"/>
          <w:sz w:val="24"/>
          <w:szCs w:val="24"/>
        </w:rPr>
        <w:t>王舒扬、张逸霄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76CFF70" w14:textId="275A7096" w:rsidR="00557DBE" w:rsidRDefault="00557DBE" w:rsidP="00557DBE">
      <w:pPr>
        <w:pStyle w:val="a8"/>
        <w:numPr>
          <w:ilvl w:val="3"/>
          <w:numId w:val="3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预防与惩治的辩证关系（</w:t>
      </w:r>
      <w:r w:rsidRPr="002E7687">
        <w:rPr>
          <w:rFonts w:ascii="Times New Roman" w:eastAsia="宋体" w:hAnsi="Times New Roman" w:cs="Times New Roman"/>
          <w:sz w:val="24"/>
          <w:szCs w:val="24"/>
        </w:rPr>
        <w:t>李婧婷、丁宇昂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D706CF8" w14:textId="1312B591" w:rsidR="00557DBE" w:rsidRDefault="00557DBE" w:rsidP="00557DBE">
      <w:pPr>
        <w:pStyle w:val="a8"/>
        <w:numPr>
          <w:ilvl w:val="3"/>
          <w:numId w:val="3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总结（</w:t>
      </w:r>
      <w:r w:rsidRPr="002E7687">
        <w:rPr>
          <w:rFonts w:ascii="Times New Roman" w:eastAsia="宋体" w:hAnsi="Times New Roman" w:cs="Times New Roman"/>
          <w:sz w:val="24"/>
          <w:szCs w:val="24"/>
        </w:rPr>
        <w:t>蒋海静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8060FE6" w14:textId="024E1451" w:rsidR="00557DBE" w:rsidRDefault="00557DBE" w:rsidP="00557D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制作：</w:t>
      </w:r>
      <w:r w:rsidRPr="002E7687">
        <w:rPr>
          <w:rFonts w:ascii="Times New Roman" w:eastAsia="宋体" w:hAnsi="Times New Roman" w:cs="Times New Roman"/>
          <w:sz w:val="24"/>
          <w:szCs w:val="24"/>
        </w:rPr>
        <w:t>马嘉宝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E7687">
        <w:rPr>
          <w:rFonts w:ascii="Times New Roman" w:eastAsia="宋体" w:hAnsi="Times New Roman" w:cs="Times New Roman"/>
          <w:sz w:val="24"/>
          <w:szCs w:val="24"/>
        </w:rPr>
        <w:t>张艺帆</w:t>
      </w:r>
    </w:p>
    <w:p w14:paraId="580D8F6F" w14:textId="38D1838D" w:rsidR="00557DBE" w:rsidRPr="00557DBE" w:rsidRDefault="00557DBE" w:rsidP="00557DB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校对</w:t>
      </w:r>
      <w:r w:rsidR="00D412FF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D412FF">
        <w:rPr>
          <w:rFonts w:ascii="Times New Roman" w:eastAsia="宋体" w:hAnsi="Times New Roman" w:cs="Times New Roman" w:hint="eastAsia"/>
          <w:sz w:val="24"/>
          <w:szCs w:val="24"/>
        </w:rPr>
        <w:t>、合并、致谢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E7687">
        <w:rPr>
          <w:rFonts w:ascii="Times New Roman" w:eastAsia="宋体" w:hAnsi="Times New Roman" w:cs="Times New Roman"/>
          <w:sz w:val="24"/>
          <w:szCs w:val="24"/>
        </w:rPr>
        <w:t>王晓天</w:t>
      </w:r>
      <w:r w:rsidR="00D412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412FF">
        <w:rPr>
          <w:rFonts w:ascii="Times New Roman" w:eastAsia="宋体" w:hAnsi="Times New Roman" w:cs="Times New Roman" w:hint="eastAsia"/>
          <w:sz w:val="24"/>
          <w:szCs w:val="24"/>
        </w:rPr>
        <w:t>皇海彬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35"/>
        <w:gridCol w:w="2946"/>
        <w:gridCol w:w="1985"/>
        <w:gridCol w:w="1664"/>
        <w:gridCol w:w="1232"/>
      </w:tblGrid>
      <w:tr w:rsidR="002E7687" w:rsidRPr="002E7687" w14:paraId="6D029636" w14:textId="77777777" w:rsidTr="002E7687">
        <w:tc>
          <w:tcPr>
            <w:tcW w:w="681" w:type="pct"/>
          </w:tcPr>
          <w:p w14:paraId="3BC47319" w14:textId="2F40A0E0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任务</w:t>
            </w:r>
          </w:p>
        </w:tc>
        <w:tc>
          <w:tcPr>
            <w:tcW w:w="1625" w:type="pct"/>
          </w:tcPr>
          <w:p w14:paraId="4DAC2D11" w14:textId="0AA86069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资料收集整理</w:t>
            </w:r>
          </w:p>
        </w:tc>
        <w:tc>
          <w:tcPr>
            <w:tcW w:w="1095" w:type="pct"/>
          </w:tcPr>
          <w:p w14:paraId="6149BD4A" w14:textId="3D408BE5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制作</w:t>
            </w:r>
          </w:p>
        </w:tc>
        <w:tc>
          <w:tcPr>
            <w:tcW w:w="918" w:type="pct"/>
          </w:tcPr>
          <w:p w14:paraId="6B34DCDF" w14:textId="2990A922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汇报</w:t>
            </w:r>
          </w:p>
        </w:tc>
        <w:tc>
          <w:tcPr>
            <w:tcW w:w="680" w:type="pct"/>
          </w:tcPr>
          <w:p w14:paraId="33736551" w14:textId="5200E7FC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评委</w:t>
            </w:r>
          </w:p>
        </w:tc>
      </w:tr>
      <w:tr w:rsidR="002E7687" w:rsidRPr="002E7687" w14:paraId="4EADE393" w14:textId="77777777" w:rsidTr="002E7687">
        <w:tc>
          <w:tcPr>
            <w:tcW w:w="681" w:type="pct"/>
          </w:tcPr>
          <w:p w14:paraId="174981E4" w14:textId="6D4AE705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人员</w:t>
            </w:r>
          </w:p>
        </w:tc>
        <w:tc>
          <w:tcPr>
            <w:tcW w:w="1625" w:type="pct"/>
          </w:tcPr>
          <w:p w14:paraId="5E7E3B13" w14:textId="77777777" w:rsidR="002E7687" w:rsidRPr="002E7687" w:rsidRDefault="002E7687" w:rsidP="002E7687">
            <w:pPr>
              <w:rPr>
                <w:rFonts w:ascii="Times New Roman" w:eastAsia="宋体" w:hAnsi="Times New Roman" w:cs="Times New Roman"/>
                <w:color w:val="333333"/>
                <w:sz w:val="22"/>
              </w:rPr>
            </w:pPr>
            <w:r w:rsidRPr="002E7687">
              <w:rPr>
                <w:rFonts w:ascii="Times New Roman" w:eastAsia="宋体" w:hAnsi="Times New Roman" w:cs="Times New Roman"/>
                <w:color w:val="333333"/>
                <w:sz w:val="22"/>
              </w:rPr>
              <w:t>简述科研不端行为：</w:t>
            </w:r>
            <w:r w:rsidRPr="002E7687">
              <w:rPr>
                <w:rFonts w:ascii="Times New Roman" w:eastAsia="宋体" w:hAnsi="Times New Roman" w:cs="Times New Roman"/>
                <w:color w:val="333333"/>
                <w:sz w:val="22"/>
              </w:rPr>
              <w:t xml:space="preserve">  </w:t>
            </w:r>
            <w:r w:rsidRPr="002E7687">
              <w:rPr>
                <w:rFonts w:ascii="Times New Roman" w:eastAsia="宋体" w:hAnsi="Times New Roman" w:cs="Times New Roman"/>
                <w:color w:val="333333"/>
                <w:sz w:val="22"/>
              </w:rPr>
              <w:t>人</w:t>
            </w:r>
          </w:p>
          <w:p w14:paraId="67662183" w14:textId="7EDC24D7" w:rsidR="002E7687" w:rsidRPr="002E7687" w:rsidRDefault="002E7687" w:rsidP="002E768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color w:val="333333"/>
                <w:sz w:val="22"/>
              </w:rPr>
              <w:t>完善科研体系的意义：</w:t>
            </w:r>
            <w:r w:rsidRPr="002E7687">
              <w:rPr>
                <w:rFonts w:ascii="Times New Roman" w:eastAsia="宋体" w:hAnsi="Times New Roman" w:cs="Times New Roman"/>
                <w:color w:val="333333"/>
                <w:sz w:val="22"/>
              </w:rPr>
              <w:t xml:space="preserve">  </w:t>
            </w:r>
            <w:r w:rsidRPr="002E7687">
              <w:rPr>
                <w:rFonts w:ascii="Times New Roman" w:eastAsia="宋体" w:hAnsi="Times New Roman" w:cs="Times New Roman"/>
                <w:color w:val="333333"/>
                <w:sz w:val="22"/>
              </w:rPr>
              <w:t>人</w:t>
            </w:r>
          </w:p>
          <w:p w14:paraId="525CD350" w14:textId="5862B89E" w:rsidR="002E7687" w:rsidRPr="002E7687" w:rsidRDefault="002E7687" w:rsidP="002E768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预防条例：</w:t>
            </w:r>
          </w:p>
          <w:p w14:paraId="63EAC03A" w14:textId="3E4F3587" w:rsidR="002E7687" w:rsidRPr="002E7687" w:rsidRDefault="002E7687" w:rsidP="002E768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惩治条例：</w:t>
            </w:r>
          </w:p>
          <w:p w14:paraId="7333523B" w14:textId="77777777" w:rsidR="002E7687" w:rsidRDefault="002E7687" w:rsidP="002E7687">
            <w:pPr>
              <w:rPr>
                <w:ins w:id="16" w:author="卓 玉" w:date="2021-10-08T16:30:00Z"/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预防与惩治的关系：</w:t>
            </w:r>
          </w:p>
          <w:p w14:paraId="5A69F787" w14:textId="37B20835" w:rsidR="009C1B35" w:rsidRPr="009C1B35" w:rsidRDefault="009C1B35" w:rsidP="002E768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整合：</w:t>
            </w:r>
          </w:p>
        </w:tc>
        <w:tc>
          <w:tcPr>
            <w:tcW w:w="1095" w:type="pct"/>
          </w:tcPr>
          <w:p w14:paraId="7F50E7C1" w14:textId="77777777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49E204" w14:textId="007A5524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18" w:type="pct"/>
          </w:tcPr>
          <w:p w14:paraId="1CBA4CA9" w14:textId="6486FC36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迟翔予</w:t>
            </w:r>
          </w:p>
        </w:tc>
        <w:tc>
          <w:tcPr>
            <w:tcW w:w="680" w:type="pct"/>
          </w:tcPr>
          <w:p w14:paraId="699D32AC" w14:textId="1226CA92" w:rsidR="002E7687" w:rsidRPr="002E7687" w:rsidRDefault="002E7687" w:rsidP="002E768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E7687">
              <w:rPr>
                <w:rFonts w:ascii="Times New Roman" w:eastAsia="宋体" w:hAnsi="Times New Roman" w:cs="Times New Roman"/>
                <w:sz w:val="24"/>
                <w:szCs w:val="24"/>
              </w:rPr>
              <w:t>人</w:t>
            </w:r>
          </w:p>
        </w:tc>
      </w:tr>
    </w:tbl>
    <w:p w14:paraId="2284CB83" w14:textId="77777777" w:rsidR="00E31C84" w:rsidRPr="002E7687" w:rsidRDefault="00E31C84" w:rsidP="00E31C84">
      <w:pPr>
        <w:rPr>
          <w:rFonts w:ascii="Times New Roman" w:eastAsia="宋体" w:hAnsi="Times New Roman" w:cs="Times New Roman"/>
        </w:rPr>
      </w:pPr>
    </w:p>
    <w:p w14:paraId="464DD3CE" w14:textId="5F61EC7A" w:rsidR="00786207" w:rsidRPr="002E7687" w:rsidRDefault="002E7687">
      <w:pPr>
        <w:pStyle w:val="aa"/>
        <w:snapToGrid w:val="0"/>
        <w:rPr>
          <w:rFonts w:ascii="Times New Roman" w:eastAsia="宋体" w:hAnsi="Times New Roman" w:cs="Times New Roman"/>
        </w:rPr>
      </w:pPr>
      <w:del w:id="17" w:author="卓 玉" w:date="2021-10-08T16:30:00Z">
        <w:r w:rsidRPr="002E7687" w:rsidDel="00086617">
          <w:rPr>
            <w:rFonts w:ascii="Times New Roman" w:eastAsia="宋体" w:hAnsi="Times New Roman" w:cs="Times New Roman"/>
          </w:rPr>
          <w:delText>致谢</w:delText>
        </w:r>
      </w:del>
    </w:p>
    <w:sectPr w:rsidR="00786207" w:rsidRPr="002E7687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551F"/>
    <w:multiLevelType w:val="multilevel"/>
    <w:tmpl w:val="7F3820E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CE16A7B"/>
    <w:multiLevelType w:val="multilevel"/>
    <w:tmpl w:val="94B21726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47125145"/>
    <w:multiLevelType w:val="multilevel"/>
    <w:tmpl w:val="2604DDB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7A7A75C5"/>
    <w:multiLevelType w:val="multilevel"/>
    <w:tmpl w:val="C00652F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5"/>
  </w:num>
  <w:num w:numId="31">
    <w:abstractNumId w:val="1"/>
  </w:num>
  <w:num w:numId="32">
    <w:abstractNumId w:val="0"/>
  </w:num>
  <w:num w:numId="33">
    <w:abstractNumId w:val="34"/>
  </w:num>
  <w:num w:numId="34">
    <w:abstractNumId w:val="2"/>
  </w:num>
  <w:num w:numId="3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卓 玉">
    <w15:presenceInfo w15:providerId="Windows Live" w15:userId="a3f823a20a7cca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86617"/>
    <w:rsid w:val="000C51B7"/>
    <w:rsid w:val="00216EB9"/>
    <w:rsid w:val="002E7687"/>
    <w:rsid w:val="0037365E"/>
    <w:rsid w:val="00557DBE"/>
    <w:rsid w:val="0059531B"/>
    <w:rsid w:val="00616505"/>
    <w:rsid w:val="0062213C"/>
    <w:rsid w:val="00633F40"/>
    <w:rsid w:val="006549AD"/>
    <w:rsid w:val="00684D9C"/>
    <w:rsid w:val="00786207"/>
    <w:rsid w:val="009C1B35"/>
    <w:rsid w:val="00A60633"/>
    <w:rsid w:val="00BA0C1A"/>
    <w:rsid w:val="00C061CB"/>
    <w:rsid w:val="00C604EC"/>
    <w:rsid w:val="00C67169"/>
    <w:rsid w:val="00D412FF"/>
    <w:rsid w:val="00E26251"/>
    <w:rsid w:val="00E31C84"/>
    <w:rsid w:val="00EA1EE8"/>
    <w:rsid w:val="00F53662"/>
    <w:rsid w:val="00F72F6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AD2F1B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C671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Subtitle"/>
    <w:basedOn w:val="a"/>
    <w:next w:val="a"/>
    <w:uiPriority w:val="11"/>
    <w:qFormat/>
    <w:rsid w:val="001C768A"/>
    <w:pPr>
      <w:spacing w:line="408" w:lineRule="auto"/>
      <w:jc w:val="center"/>
      <w:outlineLvl w:val="1"/>
    </w:pPr>
    <w:rPr>
      <w:b/>
      <w:bCs/>
      <w:color w:val="5C5C5C"/>
      <w:kern w:val="28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C6716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周 强</cp:lastModifiedBy>
  <cp:revision>2</cp:revision>
  <dcterms:created xsi:type="dcterms:W3CDTF">2021-10-08T12:58:00Z</dcterms:created>
  <dcterms:modified xsi:type="dcterms:W3CDTF">2021-10-08T12:58:00Z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